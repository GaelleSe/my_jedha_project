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A1904" w:rsidRDefault="007E5B1D">
      <w:pPr>
        <w:pStyle w:val="Titre1"/>
        <w:jc w:val="center"/>
      </w:pPr>
      <w:r>
        <w:t>Notes de lecture pour travail en cours sur modèle de ML développés pour la reconnaissance des catégories de plancton</w:t>
      </w:r>
    </w:p>
    <w:p w14:paraId="00000002" w14:textId="77777777" w:rsidR="00EA1904" w:rsidRDefault="00EA1904">
      <w:pPr>
        <w:ind w:left="408" w:hanging="360"/>
      </w:pPr>
    </w:p>
    <w:p w14:paraId="00000003" w14:textId="77777777" w:rsidR="00EA1904" w:rsidRDefault="007E5B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Analyse et représentation.</w:t>
      </w:r>
    </w:p>
    <w:p w14:paraId="00000004" w14:textId="77777777" w:rsidR="00EA1904" w:rsidRDefault="00EA1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0000005" w14:textId="77777777" w:rsidR="00EA1904" w:rsidRDefault="007E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Fichier</w:t>
      </w:r>
      <w:r>
        <w:t>s : “</w:t>
      </w:r>
      <w:proofErr w:type="spellStart"/>
      <w:r>
        <w:t>CC_</w:t>
      </w:r>
      <w:proofErr w:type="gramStart"/>
      <w:r>
        <w:t>analysis.jpnb</w:t>
      </w:r>
      <w:proofErr w:type="spellEnd"/>
      <w:proofErr w:type="gramEnd"/>
      <w:r>
        <w:t>” puis “</w:t>
      </w:r>
      <w:proofErr w:type="spellStart"/>
      <w:r>
        <w:t>trophie_filtered.jpnb</w:t>
      </w:r>
      <w:proofErr w:type="spellEnd"/>
      <w:r>
        <w:t>”</w:t>
      </w:r>
    </w:p>
    <w:p w14:paraId="00000006" w14:textId="77777777" w:rsidR="00EA1904" w:rsidRDefault="00EA1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sdt>
      <w:sdtPr>
        <w:tag w:val="goog_rdk_1"/>
        <w:id w:val="-518619385"/>
      </w:sdtPr>
      <w:sdtEndPr/>
      <w:sdtContent>
        <w:p w14:paraId="00000007" w14:textId="77777777" w:rsidR="00EA1904" w:rsidRDefault="007E5B1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ins w:id="0" w:author="Lucie Bittner" w:date="2021-10-07T14:21:00Z"/>
              <w:color w:val="000000"/>
            </w:rPr>
          </w:pPr>
          <w:r>
            <w:rPr>
              <w:color w:val="000000"/>
            </w:rPr>
            <w:t>Fichier de première approche et analyse des données présentées, notamment des CC.</w:t>
          </w:r>
          <w:sdt>
            <w:sdtPr>
              <w:tag w:val="goog_rdk_0"/>
              <w:id w:val="919835453"/>
            </w:sdtPr>
            <w:sdtEndPr/>
            <w:sdtContent/>
          </w:sdt>
        </w:p>
      </w:sdtContent>
    </w:sdt>
    <w:sdt>
      <w:sdtPr>
        <w:tag w:val="goog_rdk_3"/>
        <w:id w:val="338667341"/>
      </w:sdtPr>
      <w:sdtEndPr/>
      <w:sdtContent>
        <w:p w14:paraId="00000008" w14:textId="77777777" w:rsidR="00EA1904" w:rsidRDefault="007E5B1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ins w:id="1" w:author="Lucie Bittner" w:date="2021-10-07T14:21:00Z"/>
              <w:color w:val="000000"/>
            </w:rPr>
          </w:pPr>
          <w:sdt>
            <w:sdtPr>
              <w:tag w:val="goog_rdk_2"/>
              <w:id w:val="-1839616662"/>
            </w:sdtPr>
            <w:sdtEndPr/>
            <w:sdtContent>
              <w:ins w:id="2" w:author="Lucie Bittner" w:date="2021-10-07T14:21:00Z">
                <w:r>
                  <w:rPr>
                    <w:color w:val="000000"/>
                  </w:rPr>
                  <w:t xml:space="preserve">&gt; les lignes </w:t>
                </w:r>
              </w:ins>
            </w:sdtContent>
          </w:sdt>
        </w:p>
      </w:sdtContent>
    </w:sdt>
    <w:sdt>
      <w:sdtPr>
        <w:tag w:val="goog_rdk_5"/>
        <w:id w:val="-1333129917"/>
      </w:sdtPr>
      <w:sdtEndPr/>
      <w:sdtContent>
        <w:p w14:paraId="00000009" w14:textId="77777777" w:rsidR="00EA1904" w:rsidRPr="00EA1904" w:rsidRDefault="007E5B1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PrChange w:id="3" w:author="Lucie Bittner" w:date="2021-10-07T14:21:00Z">
                <w:rPr>
                  <w:color w:val="000000"/>
                </w:rPr>
              </w:rPrChange>
            </w:rPr>
          </w:pPr>
          <w:sdt>
            <w:sdtPr>
              <w:tag w:val="goog_rdk_4"/>
              <w:id w:val="-1593852708"/>
            </w:sdtPr>
            <w:sdtEndPr/>
            <w:sdtContent/>
          </w:sdt>
        </w:p>
      </w:sdtContent>
    </w:sdt>
    <w:p w14:paraId="0000000A" w14:textId="77777777" w:rsidR="00EA1904" w:rsidRDefault="007E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Visualisation des données. Pose des </w:t>
      </w:r>
      <w:r>
        <w:t>différentes</w:t>
      </w:r>
      <w:r>
        <w:rPr>
          <w:color w:val="000000"/>
        </w:rPr>
        <w:t xml:space="preserve"> problématiques.</w:t>
      </w:r>
    </w:p>
    <w:p w14:paraId="0000000B" w14:textId="77777777" w:rsidR="00EA1904" w:rsidRDefault="007E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Identification des marqueurs CC qui ne sont présents que dans un seul mode trophique (phototrophe, mixotrophe (CM) et </w:t>
      </w:r>
      <w:proofErr w:type="spellStart"/>
      <w:r>
        <w:t>zootrophe</w:t>
      </w:r>
      <w:proofErr w:type="spellEnd"/>
      <w:r>
        <w:t>).</w:t>
      </w:r>
    </w:p>
    <w:p w14:paraId="0000000C" w14:textId="77777777" w:rsidR="00EA1904" w:rsidRDefault="00EA1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D" w14:textId="77777777" w:rsidR="00EA1904" w:rsidRDefault="00EA1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E" w14:textId="77777777" w:rsidR="00EA1904" w:rsidRDefault="007E5B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rPr>
          <w:color w:val="000000"/>
        </w:rPr>
        <w:t>Préprocessing</w:t>
      </w:r>
      <w:proofErr w:type="spellEnd"/>
      <w:r>
        <w:rPr>
          <w:color w:val="000000"/>
        </w:rPr>
        <w:t xml:space="preserve"> + ML log et lasso </w:t>
      </w:r>
    </w:p>
    <w:p w14:paraId="0000000F" w14:textId="77777777" w:rsidR="00EA1904" w:rsidRDefault="00EA1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0000010" w14:textId="77777777" w:rsidR="00EA1904" w:rsidRDefault="007E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Fichier</w:t>
      </w:r>
      <w:r>
        <w:t xml:space="preserve"> :</w:t>
      </w:r>
      <w:r>
        <w:rPr>
          <w:color w:val="000000"/>
        </w:rPr>
        <w:t xml:space="preserve"> </w:t>
      </w:r>
      <w:proofErr w:type="spellStart"/>
      <w:r>
        <w:t>Full_data</w:t>
      </w:r>
      <w:proofErr w:type="spellEnd"/>
      <w:r>
        <w:t xml:space="preserve"> </w:t>
      </w:r>
      <w:proofErr w:type="spellStart"/>
      <w:r>
        <w:t>Add_label</w:t>
      </w:r>
      <w:proofErr w:type="spellEnd"/>
      <w:r>
        <w:rPr>
          <w:color w:val="000000"/>
        </w:rPr>
        <w:t xml:space="preserve"> (changer le nom…) </w:t>
      </w:r>
    </w:p>
    <w:p w14:paraId="00000011" w14:textId="77777777" w:rsidR="00EA1904" w:rsidRDefault="00EA1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00000012" w14:textId="77777777" w:rsidR="00EA1904" w:rsidRDefault="007E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Dans ce fichier, on retrouve l’étape com</w:t>
      </w:r>
      <w:r>
        <w:rPr>
          <w:color w:val="000000"/>
        </w:rPr>
        <w:t>p</w:t>
      </w:r>
      <w:sdt>
        <w:sdtPr>
          <w:tag w:val="goog_rdk_6"/>
          <w:id w:val="-1052171"/>
        </w:sdtPr>
        <w:sdtEndPr/>
        <w:sdtContent>
          <w:ins w:id="4" w:author="Lucie Bittner" w:date="2021-10-07T14:19:00Z">
            <w:r>
              <w:rPr>
                <w:color w:val="000000"/>
              </w:rPr>
              <w:t>l</w:t>
            </w:r>
          </w:ins>
        </w:sdtContent>
      </w:sdt>
      <w:r>
        <w:rPr>
          <w:color w:val="000000"/>
        </w:rPr>
        <w:t xml:space="preserve">ète de pré – </w:t>
      </w:r>
      <w:proofErr w:type="spellStart"/>
      <w:r>
        <w:rPr>
          <w:color w:val="000000"/>
        </w:rPr>
        <w:t>processing</w:t>
      </w:r>
      <w:proofErr w:type="spellEnd"/>
      <w:r>
        <w:rPr>
          <w:color w:val="000000"/>
        </w:rPr>
        <w:t xml:space="preserve"> (dont la mise en place des étiquettes) + modèle ML régression logistique avec régularisation lasso L1</w:t>
      </w:r>
    </w:p>
    <w:p w14:paraId="00000013" w14:textId="77777777" w:rsidR="00EA1904" w:rsidRDefault="00EA1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4" w14:textId="77777777" w:rsidR="00EA1904" w:rsidRDefault="007E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Pre-</w:t>
      </w:r>
      <w:proofErr w:type="spellStart"/>
      <w:r>
        <w:rPr>
          <w:color w:val="000000"/>
        </w:rPr>
        <w:t>processing</w:t>
      </w:r>
      <w:proofErr w:type="spellEnd"/>
    </w:p>
    <w:p w14:paraId="00000015" w14:textId="77777777" w:rsidR="00EA1904" w:rsidRDefault="00EA1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6" w14:textId="77777777" w:rsidR="00EA1904" w:rsidRDefault="007E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rPr>
          <w:color w:val="000000"/>
        </w:rPr>
      </w:pPr>
      <w:r>
        <w:rPr>
          <w:color w:val="000000"/>
        </w:rPr>
        <w:t>2.1 labélisations des matrices.</w:t>
      </w:r>
    </w:p>
    <w:p w14:paraId="00000017" w14:textId="77777777" w:rsidR="00EA1904" w:rsidRDefault="00EA1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8" w14:textId="77777777" w:rsidR="00EA1904" w:rsidRDefault="007E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Librairie utilisée : pandas et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>.</w:t>
      </w:r>
    </w:p>
    <w:p w14:paraId="00000019" w14:textId="77777777" w:rsidR="00EA1904" w:rsidRDefault="00EA1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A" w14:textId="77777777" w:rsidR="00EA1904" w:rsidRDefault="007E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Prendre l’ensemble d’une matrice et concaténer les labels y correspondants, ces étiquettes se trouvant dans un autre fichier, vérifier la correspondance exacte de ces labels.</w:t>
      </w:r>
    </w:p>
    <w:p w14:paraId="0000001B" w14:textId="77777777" w:rsidR="00EA1904" w:rsidRDefault="007E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En effet, suivant les matrices, leur</w:t>
      </w:r>
      <w:r>
        <w:t xml:space="preserve">s </w:t>
      </w:r>
      <w:r>
        <w:rPr>
          <w:color w:val="000000"/>
        </w:rPr>
        <w:t>tailles sont différentes et nous pourrons t</w:t>
      </w:r>
      <w:r>
        <w:rPr>
          <w:color w:val="000000"/>
        </w:rPr>
        <w:t>rouver des éléments non correspondants entre les deux matrices (variables X et labels y).</w:t>
      </w:r>
    </w:p>
    <w:p w14:paraId="0000001C" w14:textId="77777777" w:rsidR="00EA1904" w:rsidRDefault="00EA1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D" w14:textId="77777777" w:rsidR="00EA1904" w:rsidRDefault="007E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Main file :</w:t>
      </w:r>
    </w:p>
    <w:p w14:paraId="0000001E" w14:textId="77777777" w:rsidR="00EA1904" w:rsidRDefault="007E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Full </w:t>
      </w:r>
      <w:proofErr w:type="spellStart"/>
      <w:r>
        <w:rPr>
          <w:color w:val="000000"/>
        </w:rPr>
        <w:t>data_add_label</w:t>
      </w:r>
      <w:proofErr w:type="spellEnd"/>
    </w:p>
    <w:p w14:paraId="0000001F" w14:textId="77777777" w:rsidR="00EA1904" w:rsidRDefault="007E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Input : </w:t>
      </w:r>
    </w:p>
    <w:p w14:paraId="00000020" w14:textId="77777777" w:rsidR="00EA1904" w:rsidRDefault="007E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color w:val="000000"/>
        </w:rPr>
        <w:t>La matrice que nous voulons traiter, par exemple « abundance_matrix_80_100.RED.csv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»</w:t>
      </w:r>
    </w:p>
    <w:p w14:paraId="00000021" w14:textId="77777777" w:rsidR="00EA1904" w:rsidRDefault="007E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Étiquettes : « target_name.csv » (il </w:t>
      </w:r>
      <w:r>
        <w:rPr>
          <w:color w:val="000000"/>
          <w:sz w:val="21"/>
          <w:szCs w:val="21"/>
        </w:rPr>
        <w:t xml:space="preserve">s’agit juste de la colonne extraite du fichier des </w:t>
      </w:r>
      <w:proofErr w:type="spellStart"/>
      <w:r>
        <w:rPr>
          <w:color w:val="000000"/>
          <w:sz w:val="21"/>
          <w:szCs w:val="21"/>
        </w:rPr>
        <w:t>méta-données</w:t>
      </w:r>
      <w:proofErr w:type="spellEnd"/>
      <w:r>
        <w:rPr>
          <w:color w:val="000000"/>
          <w:sz w:val="21"/>
          <w:szCs w:val="21"/>
        </w:rPr>
        <w:t>)</w:t>
      </w:r>
    </w:p>
    <w:p w14:paraId="00000022" w14:textId="77777777" w:rsidR="00EA1904" w:rsidRDefault="007E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 :</w:t>
      </w:r>
    </w:p>
    <w:p w14:paraId="00000023" w14:textId="77777777" w:rsidR="00EA1904" w:rsidRDefault="007E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Étiquettes triées : « target_filtered.csv »</w:t>
      </w:r>
    </w:p>
    <w:p w14:paraId="00000024" w14:textId="77777777" w:rsidR="00EA1904" w:rsidRDefault="007E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Fichier de données avec labellisation triée : « </w:t>
      </w:r>
      <w:proofErr w:type="spellStart"/>
      <w:r>
        <w:rPr>
          <w:color w:val="000000"/>
          <w:sz w:val="21"/>
          <w:szCs w:val="21"/>
        </w:rPr>
        <w:t>data_filtered</w:t>
      </w:r>
      <w:proofErr w:type="spellEnd"/>
      <w:r>
        <w:rPr>
          <w:color w:val="000000"/>
          <w:sz w:val="21"/>
          <w:szCs w:val="21"/>
        </w:rPr>
        <w:t> »</w:t>
      </w:r>
    </w:p>
    <w:p w14:paraId="00000025" w14:textId="77777777" w:rsidR="00EA1904" w:rsidRDefault="00EA1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</w:p>
    <w:p w14:paraId="00000026" w14:textId="77777777" w:rsidR="00EA1904" w:rsidRDefault="007E5B1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 option : labellisation par regroupement de labels, notamment des mixotrophes, ainsi que tri</w:t>
      </w:r>
    </w:p>
    <w:p w14:paraId="00000027" w14:textId="77777777" w:rsidR="00EA1904" w:rsidRDefault="00EA1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8"/>
        <w:rPr>
          <w:color w:val="000000"/>
          <w:sz w:val="21"/>
          <w:szCs w:val="21"/>
        </w:rPr>
      </w:pPr>
    </w:p>
    <w:p w14:paraId="00000028" w14:textId="77777777" w:rsidR="00EA1904" w:rsidRDefault="007E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Et tri sur </w:t>
      </w:r>
      <w:proofErr w:type="spellStart"/>
      <w:r>
        <w:rPr>
          <w:color w:val="000000"/>
          <w:sz w:val="21"/>
          <w:szCs w:val="21"/>
        </w:rPr>
        <w:t>sur</w:t>
      </w:r>
      <w:proofErr w:type="spellEnd"/>
      <w:r>
        <w:rPr>
          <w:color w:val="000000"/>
          <w:sz w:val="21"/>
          <w:szCs w:val="21"/>
        </w:rPr>
        <w:t xml:space="preserve"> la représentation des CC par échantillons.</w:t>
      </w:r>
    </w:p>
    <w:p w14:paraId="00000029" w14:textId="77777777" w:rsidR="00EA1904" w:rsidRDefault="007E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Par exemple : création des matrices 3 CC et 4 CC qui ne va garder que les CC qui sont présents 3 X et </w:t>
      </w:r>
      <w:r>
        <w:rPr>
          <w:color w:val="000000"/>
          <w:sz w:val="21"/>
          <w:szCs w:val="21"/>
        </w:rPr>
        <w:t xml:space="preserve">plus, et 4 X et plus. </w:t>
      </w:r>
    </w:p>
    <w:p w14:paraId="0000002A" w14:textId="77777777" w:rsidR="00EA1904" w:rsidRDefault="007E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(permet d’affiner l’approche, un peu plus de pertinence et de réduire la taille des matrices).   </w:t>
      </w:r>
    </w:p>
    <w:p w14:paraId="0000002B" w14:textId="77777777" w:rsidR="00EA1904" w:rsidRDefault="007E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Trophie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filtered</w:t>
      </w:r>
      <w:proofErr w:type="spellEnd"/>
      <w:r>
        <w:rPr>
          <w:color w:val="000000"/>
          <w:sz w:val="21"/>
          <w:szCs w:val="21"/>
        </w:rPr>
        <w:t xml:space="preserve">. </w:t>
      </w:r>
      <w:proofErr w:type="spellStart"/>
      <w:r>
        <w:rPr>
          <w:color w:val="000000"/>
          <w:sz w:val="21"/>
          <w:szCs w:val="21"/>
        </w:rPr>
        <w:t>jpnb</w:t>
      </w:r>
      <w:proofErr w:type="spellEnd"/>
      <w:r>
        <w:rPr>
          <w:color w:val="000000"/>
          <w:sz w:val="21"/>
          <w:szCs w:val="21"/>
        </w:rPr>
        <w:t xml:space="preserve"> </w:t>
      </w:r>
    </w:p>
    <w:p w14:paraId="0000002C" w14:textId="77777777" w:rsidR="00EA1904" w:rsidRDefault="007E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lastRenderedPageBreak/>
        <w:t>somme_trophie_fil_</w:t>
      </w:r>
      <w:proofErr w:type="gramStart"/>
      <w:r>
        <w:rPr>
          <w:color w:val="000000"/>
          <w:sz w:val="21"/>
          <w:szCs w:val="21"/>
        </w:rPr>
        <w:t>transposed.jpnb</w:t>
      </w:r>
      <w:proofErr w:type="spellEnd"/>
      <w:proofErr w:type="gramEnd"/>
    </w:p>
    <w:p w14:paraId="0000002D" w14:textId="77777777" w:rsidR="00EA1904" w:rsidRDefault="007E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matice_3C_</w:t>
      </w:r>
      <w:proofErr w:type="gramStart"/>
      <w:r>
        <w:rPr>
          <w:sz w:val="21"/>
          <w:szCs w:val="21"/>
        </w:rPr>
        <w:t>treatment.jpnb</w:t>
      </w:r>
      <w:proofErr w:type="gramEnd"/>
    </w:p>
    <w:p w14:paraId="0000002E" w14:textId="77777777" w:rsidR="00EA1904" w:rsidRDefault="007E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pour les créations des matrices 3cc et 4cc. Optionnelles.</w:t>
      </w:r>
    </w:p>
    <w:p w14:paraId="0000002F" w14:textId="77777777" w:rsidR="00EA1904" w:rsidRDefault="00EA1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</w:p>
    <w:p w14:paraId="00000030" w14:textId="77777777" w:rsidR="00EA1904" w:rsidRDefault="007E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2.3 Application du modèle de ML régression logistique avec régularisation en Lasso.</w:t>
      </w:r>
    </w:p>
    <w:p w14:paraId="00000031" w14:textId="77777777" w:rsidR="00EA1904" w:rsidRDefault="00EA1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0000032" w14:textId="77777777" w:rsidR="00EA1904" w:rsidRDefault="007E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fichier : Full </w:t>
      </w:r>
      <w:proofErr w:type="spellStart"/>
      <w:r>
        <w:t>data_add_label</w:t>
      </w:r>
      <w:proofErr w:type="spellEnd"/>
    </w:p>
    <w:p w14:paraId="00000033" w14:textId="77777777" w:rsidR="00EA1904" w:rsidRDefault="00EA1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0000034" w14:textId="77777777" w:rsidR="00EA1904" w:rsidRDefault="007E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Soit on utilisera les fichiers qui viennent d’être </w:t>
      </w:r>
      <w:r>
        <w:rPr>
          <w:sz w:val="21"/>
          <w:szCs w:val="21"/>
        </w:rPr>
        <w:t>créés,</w:t>
      </w:r>
      <w:r>
        <w:rPr>
          <w:color w:val="000000"/>
          <w:sz w:val="21"/>
          <w:szCs w:val="21"/>
        </w:rPr>
        <w:t xml:space="preserve"> soit importation possible de fichiers précédemment </w:t>
      </w:r>
      <w:r>
        <w:rPr>
          <w:sz w:val="21"/>
          <w:szCs w:val="21"/>
        </w:rPr>
        <w:t>créés.</w:t>
      </w:r>
    </w:p>
    <w:p w14:paraId="00000035" w14:textId="77777777" w:rsidR="00EA1904" w:rsidRDefault="00EA1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</w:p>
    <w:p w14:paraId="00000036" w14:textId="77777777" w:rsidR="00EA1904" w:rsidRDefault="00EA1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</w:p>
    <w:p w14:paraId="00000037" w14:textId="77777777" w:rsidR="00EA1904" w:rsidRDefault="007E5B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Modèle </w:t>
      </w:r>
      <w:proofErr w:type="spellStart"/>
      <w:r>
        <w:rPr>
          <w:color w:val="000000"/>
          <w:sz w:val="21"/>
          <w:szCs w:val="21"/>
        </w:rPr>
        <w:t>Decision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Tree</w:t>
      </w:r>
      <w:proofErr w:type="spellEnd"/>
      <w:r>
        <w:rPr>
          <w:color w:val="000000"/>
          <w:sz w:val="21"/>
          <w:szCs w:val="21"/>
        </w:rPr>
        <w:t xml:space="preserve"> classifier et </w:t>
      </w:r>
      <w:proofErr w:type="spellStart"/>
      <w:r>
        <w:rPr>
          <w:color w:val="000000"/>
          <w:sz w:val="21"/>
          <w:szCs w:val="21"/>
        </w:rPr>
        <w:t>Random</w:t>
      </w:r>
      <w:proofErr w:type="spellEnd"/>
      <w:r>
        <w:rPr>
          <w:color w:val="000000"/>
          <w:sz w:val="21"/>
          <w:szCs w:val="21"/>
        </w:rPr>
        <w:t xml:space="preserve"> Forest avec PCA.</w:t>
      </w:r>
    </w:p>
    <w:p w14:paraId="00000038" w14:textId="77777777" w:rsidR="00EA1904" w:rsidRDefault="00EA1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1"/>
          <w:szCs w:val="21"/>
        </w:rPr>
      </w:pPr>
    </w:p>
    <w:p w14:paraId="00000039" w14:textId="77777777" w:rsidR="00EA1904" w:rsidRDefault="007E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Fichier:</w:t>
      </w:r>
      <w:proofErr w:type="gramEnd"/>
      <w:r>
        <w:rPr>
          <w:color w:val="000000"/>
          <w:sz w:val="21"/>
          <w:szCs w:val="21"/>
        </w:rPr>
        <w:t xml:space="preserve">  forest_M3_decision_tree. </w:t>
      </w:r>
      <w:proofErr w:type="spellStart"/>
      <w:r>
        <w:rPr>
          <w:color w:val="000000"/>
          <w:sz w:val="21"/>
          <w:szCs w:val="21"/>
        </w:rPr>
        <w:t>jpnb</w:t>
      </w:r>
      <w:proofErr w:type="spellEnd"/>
    </w:p>
    <w:p w14:paraId="0000003A" w14:textId="77777777" w:rsidR="00EA1904" w:rsidRDefault="007E5B1D">
      <w:pPr>
        <w:shd w:val="clear" w:color="auto" w:fill="FFFFFE"/>
        <w:ind w:firstLine="708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 xml:space="preserve">Import des fichiers 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matrice_3C_treated.csv </w:t>
      </w:r>
    </w:p>
    <w:p w14:paraId="0000003B" w14:textId="77777777" w:rsidR="00EA1904" w:rsidRDefault="007E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Fichier pré-</w:t>
      </w:r>
      <w:proofErr w:type="spellStart"/>
      <w:r>
        <w:rPr>
          <w:color w:val="000000"/>
          <w:sz w:val="21"/>
          <w:szCs w:val="21"/>
        </w:rPr>
        <w:t>processé</w:t>
      </w:r>
      <w:proofErr w:type="spellEnd"/>
      <w:r>
        <w:rPr>
          <w:color w:val="000000"/>
          <w:sz w:val="21"/>
          <w:szCs w:val="21"/>
        </w:rPr>
        <w:t xml:space="preserve"> avec filtrage des CC à 0 représentants et réduction en gardant les CC représentés += 3 X</w:t>
      </w:r>
    </w:p>
    <w:p w14:paraId="0000003C" w14:textId="77777777" w:rsidR="00EA1904" w:rsidRDefault="00EA1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1"/>
          <w:szCs w:val="21"/>
        </w:rPr>
      </w:pPr>
    </w:p>
    <w:p w14:paraId="0000003D" w14:textId="77777777" w:rsidR="00EA1904" w:rsidRDefault="007E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 premier modèle qui est un </w:t>
      </w:r>
      <w:proofErr w:type="spellStart"/>
      <w:r>
        <w:rPr>
          <w:color w:val="000000"/>
          <w:sz w:val="21"/>
          <w:szCs w:val="21"/>
        </w:rPr>
        <w:t>Decision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Tree</w:t>
      </w:r>
      <w:proofErr w:type="spellEnd"/>
      <w:r>
        <w:rPr>
          <w:color w:val="000000"/>
          <w:sz w:val="21"/>
          <w:szCs w:val="21"/>
        </w:rPr>
        <w:t xml:space="preserve"> Classifier simple sert de modèle de base et de comparais</w:t>
      </w:r>
      <w:r>
        <w:rPr>
          <w:color w:val="000000"/>
          <w:sz w:val="21"/>
          <w:szCs w:val="21"/>
        </w:rPr>
        <w:t>on pour les autres modèles qui seront traités à la suite. C’est-à-dire que leur hyperparamètre doit permettre un meilleur score.</w:t>
      </w:r>
    </w:p>
    <w:p w14:paraId="0000003E" w14:textId="77777777" w:rsidR="00EA1904" w:rsidRDefault="00EA1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1"/>
          <w:szCs w:val="21"/>
        </w:rPr>
      </w:pPr>
    </w:p>
    <w:p w14:paraId="0000003F" w14:textId="77777777" w:rsidR="00EA1904" w:rsidRDefault="007E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Deux modèles suivent de </w:t>
      </w:r>
      <w:proofErr w:type="spellStart"/>
      <w:r>
        <w:rPr>
          <w:color w:val="000000"/>
          <w:sz w:val="21"/>
          <w:szCs w:val="21"/>
        </w:rPr>
        <w:t>Random</w:t>
      </w:r>
      <w:proofErr w:type="spellEnd"/>
      <w:r>
        <w:rPr>
          <w:color w:val="000000"/>
          <w:sz w:val="21"/>
          <w:szCs w:val="21"/>
        </w:rPr>
        <w:t xml:space="preserve"> Forest </w:t>
      </w:r>
      <w:proofErr w:type="gramStart"/>
      <w:r>
        <w:rPr>
          <w:color w:val="000000"/>
          <w:sz w:val="21"/>
          <w:szCs w:val="21"/>
        </w:rPr>
        <w:t>suite à une</w:t>
      </w:r>
      <w:proofErr w:type="gramEnd"/>
      <w:r>
        <w:rPr>
          <w:color w:val="000000"/>
          <w:sz w:val="21"/>
          <w:szCs w:val="21"/>
        </w:rPr>
        <w:t xml:space="preserve"> réduction en PCA. </w:t>
      </w:r>
    </w:p>
    <w:p w14:paraId="00000040" w14:textId="77777777" w:rsidR="00EA1904" w:rsidRDefault="007E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Avec deux méthodes de recherches en </w:t>
      </w:r>
      <w:proofErr w:type="spellStart"/>
      <w:r>
        <w:rPr>
          <w:color w:val="000000"/>
          <w:sz w:val="21"/>
          <w:szCs w:val="21"/>
        </w:rPr>
        <w:t>hyperparamétrages</w:t>
      </w:r>
      <w:proofErr w:type="spellEnd"/>
      <w:r>
        <w:rPr>
          <w:color w:val="000000"/>
          <w:sz w:val="21"/>
          <w:szCs w:val="21"/>
        </w:rPr>
        <w:t>. (</w:t>
      </w:r>
      <w:proofErr w:type="spellStart"/>
      <w:r>
        <w:rPr>
          <w:color w:val="000000"/>
          <w:sz w:val="21"/>
          <w:szCs w:val="21"/>
        </w:rPr>
        <w:t>G</w:t>
      </w:r>
      <w:r>
        <w:rPr>
          <w:color w:val="000000"/>
          <w:sz w:val="21"/>
          <w:szCs w:val="21"/>
        </w:rPr>
        <w:t>ridSearch</w:t>
      </w:r>
      <w:proofErr w:type="spellEnd"/>
      <w:r>
        <w:rPr>
          <w:color w:val="000000"/>
          <w:sz w:val="21"/>
          <w:szCs w:val="21"/>
        </w:rPr>
        <w:t xml:space="preserve"> CV et </w:t>
      </w:r>
      <w:proofErr w:type="spellStart"/>
      <w:r>
        <w:rPr>
          <w:color w:val="000000"/>
          <w:sz w:val="21"/>
          <w:szCs w:val="21"/>
        </w:rPr>
        <w:t>RandomizedSearchCV</w:t>
      </w:r>
      <w:proofErr w:type="spellEnd"/>
      <w:r>
        <w:rPr>
          <w:color w:val="000000"/>
          <w:sz w:val="21"/>
          <w:szCs w:val="21"/>
        </w:rPr>
        <w:t>)</w:t>
      </w:r>
    </w:p>
    <w:p w14:paraId="00000041" w14:textId="77777777" w:rsidR="00EA1904" w:rsidRDefault="00EA1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1"/>
          <w:szCs w:val="21"/>
        </w:rPr>
      </w:pPr>
    </w:p>
    <w:p w14:paraId="00000042" w14:textId="77777777" w:rsidR="00EA1904" w:rsidRDefault="00EA1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</w:p>
    <w:p w14:paraId="00000043" w14:textId="77777777" w:rsidR="00EA1904" w:rsidRDefault="007E5B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 rendre : un document </w:t>
      </w:r>
      <w:proofErr w:type="spellStart"/>
      <w:r>
        <w:rPr>
          <w:color w:val="000000"/>
          <w:sz w:val="21"/>
          <w:szCs w:val="21"/>
        </w:rPr>
        <w:t>word</w:t>
      </w:r>
      <w:proofErr w:type="spellEnd"/>
      <w:r>
        <w:rPr>
          <w:color w:val="000000"/>
          <w:sz w:val="21"/>
          <w:szCs w:val="21"/>
        </w:rPr>
        <w:t xml:space="preserve"> exposition et développent de la problématique.</w:t>
      </w:r>
    </w:p>
    <w:p w14:paraId="00000044" w14:textId="77777777" w:rsidR="00EA1904" w:rsidRDefault="007E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 conclusion / piste d’amélioration.</w:t>
      </w:r>
    </w:p>
    <w:p w14:paraId="00000045" w14:textId="77777777" w:rsidR="00EA1904" w:rsidRDefault="00EA1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1"/>
          <w:szCs w:val="21"/>
        </w:rPr>
      </w:pPr>
    </w:p>
    <w:p w14:paraId="00000046" w14:textId="77777777" w:rsidR="00EA1904" w:rsidRDefault="00EA1904">
      <w:pPr>
        <w:shd w:val="clear" w:color="auto" w:fill="FFFFFE"/>
        <w:rPr>
          <w:sz w:val="21"/>
          <w:szCs w:val="21"/>
        </w:rPr>
      </w:pPr>
    </w:p>
    <w:p w14:paraId="00000047" w14:textId="77777777" w:rsidR="00EA1904" w:rsidRDefault="00EA1904">
      <w:pPr>
        <w:shd w:val="clear" w:color="auto" w:fill="FFFFFE"/>
        <w:rPr>
          <w:sz w:val="21"/>
          <w:szCs w:val="21"/>
        </w:rPr>
      </w:pPr>
    </w:p>
    <w:p w14:paraId="00000048" w14:textId="77777777" w:rsidR="00EA1904" w:rsidRDefault="00EA1904">
      <w:pPr>
        <w:shd w:val="clear" w:color="auto" w:fill="FFFFFE"/>
        <w:rPr>
          <w:sz w:val="21"/>
          <w:szCs w:val="21"/>
        </w:rPr>
      </w:pPr>
    </w:p>
    <w:p w14:paraId="00000049" w14:textId="77777777" w:rsidR="00EA1904" w:rsidRDefault="00EA1904">
      <w:pPr>
        <w:shd w:val="clear" w:color="auto" w:fill="FFFFFE"/>
        <w:rPr>
          <w:sz w:val="21"/>
          <w:szCs w:val="21"/>
        </w:rPr>
      </w:pPr>
    </w:p>
    <w:p w14:paraId="0000004A" w14:textId="77777777" w:rsidR="00EA1904" w:rsidRDefault="00EA1904">
      <w:pPr>
        <w:shd w:val="clear" w:color="auto" w:fill="FFFFFE"/>
        <w:rPr>
          <w:sz w:val="21"/>
          <w:szCs w:val="21"/>
        </w:rPr>
      </w:pPr>
    </w:p>
    <w:p w14:paraId="0000004B" w14:textId="77777777" w:rsidR="00EA1904" w:rsidRDefault="00EA1904">
      <w:pPr>
        <w:shd w:val="clear" w:color="auto" w:fill="FFFFFE"/>
        <w:rPr>
          <w:sz w:val="21"/>
          <w:szCs w:val="21"/>
        </w:rPr>
      </w:pPr>
    </w:p>
    <w:p w14:paraId="0000004C" w14:textId="77777777" w:rsidR="00EA1904" w:rsidRDefault="00EA1904">
      <w:pPr>
        <w:shd w:val="clear" w:color="auto" w:fill="FFFFFE"/>
        <w:rPr>
          <w:sz w:val="21"/>
          <w:szCs w:val="21"/>
        </w:rPr>
      </w:pPr>
    </w:p>
    <w:p w14:paraId="0000004D" w14:textId="77777777" w:rsidR="00EA1904" w:rsidRDefault="00EA1904">
      <w:pPr>
        <w:shd w:val="clear" w:color="auto" w:fill="FFFFFE"/>
        <w:rPr>
          <w:sz w:val="21"/>
          <w:szCs w:val="21"/>
        </w:rPr>
      </w:pPr>
    </w:p>
    <w:p w14:paraId="0000004E" w14:textId="77777777" w:rsidR="00EA1904" w:rsidRDefault="00EA1904">
      <w:pPr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</w:p>
    <w:p w14:paraId="0000004F" w14:textId="77777777" w:rsidR="00EA1904" w:rsidRDefault="00EA1904">
      <w:pPr>
        <w:pBdr>
          <w:top w:val="nil"/>
          <w:left w:val="nil"/>
          <w:bottom w:val="nil"/>
          <w:right w:val="nil"/>
          <w:between w:val="nil"/>
        </w:pBdr>
        <w:ind w:left="408"/>
        <w:rPr>
          <w:color w:val="000000"/>
        </w:rPr>
      </w:pPr>
    </w:p>
    <w:sectPr w:rsidR="00EA1904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31D9"/>
    <w:multiLevelType w:val="multilevel"/>
    <w:tmpl w:val="0054E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1776" w:hanging="720"/>
      </w:pPr>
    </w:lvl>
    <w:lvl w:ilvl="3">
      <w:start w:val="1"/>
      <w:numFmt w:val="decimal"/>
      <w:lvlText w:val="%1.%2.%3.%4"/>
      <w:lvlJc w:val="left"/>
      <w:pPr>
        <w:ind w:left="2124" w:hanging="720"/>
      </w:pPr>
    </w:lvl>
    <w:lvl w:ilvl="4">
      <w:start w:val="1"/>
      <w:numFmt w:val="decimal"/>
      <w:lvlText w:val="%1.%2.%3.%4.%5"/>
      <w:lvlJc w:val="left"/>
      <w:pPr>
        <w:ind w:left="2832" w:hanging="1080"/>
      </w:pPr>
    </w:lvl>
    <w:lvl w:ilvl="5">
      <w:start w:val="1"/>
      <w:numFmt w:val="decimal"/>
      <w:lvlText w:val="%1.%2.%3.%4.%5.%6"/>
      <w:lvlJc w:val="left"/>
      <w:pPr>
        <w:ind w:left="3180" w:hanging="1080"/>
      </w:pPr>
    </w:lvl>
    <w:lvl w:ilvl="6">
      <w:start w:val="1"/>
      <w:numFmt w:val="decimal"/>
      <w:lvlText w:val="%1.%2.%3.%4.%5.%6.%7"/>
      <w:lvlJc w:val="left"/>
      <w:pPr>
        <w:ind w:left="3528" w:hanging="1080"/>
      </w:pPr>
    </w:lvl>
    <w:lvl w:ilvl="7">
      <w:start w:val="1"/>
      <w:numFmt w:val="decimal"/>
      <w:lvlText w:val="%1.%2.%3.%4.%5.%6.%7.%8"/>
      <w:lvlJc w:val="left"/>
      <w:pPr>
        <w:ind w:left="4236" w:hanging="1440"/>
      </w:pPr>
    </w:lvl>
    <w:lvl w:ilvl="8">
      <w:start w:val="1"/>
      <w:numFmt w:val="decimal"/>
      <w:lvlText w:val="%1.%2.%3.%4.%5.%6.%7.%8.%9"/>
      <w:lvlJc w:val="left"/>
      <w:pPr>
        <w:ind w:left="4584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904"/>
    <w:rsid w:val="007E5B1D"/>
    <w:rsid w:val="00EA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FC00D6-241D-47C6-804C-FEBEE5D7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04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phedeliste">
    <w:name w:val="List Paragraph"/>
    <w:basedOn w:val="Normal"/>
    <w:uiPriority w:val="34"/>
    <w:qFormat/>
    <w:rsid w:val="00576B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D0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FD049D"/>
    <w:pPr>
      <w:spacing w:after="0" w:line="240" w:lineRule="auto"/>
    </w:p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/MkCIdNeMZB9ReK5hYHsEsR+XA==">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473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gaëlle</dc:creator>
  <cp:lastModifiedBy>gaëlle</cp:lastModifiedBy>
  <cp:revision>2</cp:revision>
  <dcterms:created xsi:type="dcterms:W3CDTF">2022-01-12T15:46:00Z</dcterms:created>
  <dcterms:modified xsi:type="dcterms:W3CDTF">2022-01-12T15:46:00Z</dcterms:modified>
</cp:coreProperties>
</file>